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2371" w14:textId="718B4824" w:rsidR="0042658F" w:rsidRPr="004641F6" w:rsidRDefault="004641F6">
      <w:pPr>
        <w:rPr>
          <w:b/>
          <w:bCs/>
          <w:sz w:val="36"/>
          <w:szCs w:val="36"/>
        </w:rPr>
      </w:pPr>
      <w:r w:rsidRPr="004641F6">
        <w:rPr>
          <w:b/>
          <w:bCs/>
          <w:sz w:val="36"/>
          <w:szCs w:val="36"/>
        </w:rPr>
        <w:t xml:space="preserve">Application Guide to </w:t>
      </w:r>
      <w:r w:rsidR="00256AFA">
        <w:rPr>
          <w:b/>
          <w:bCs/>
          <w:sz w:val="36"/>
          <w:szCs w:val="36"/>
        </w:rPr>
        <w:t xml:space="preserve">Automate </w:t>
      </w:r>
      <w:r w:rsidRPr="004641F6">
        <w:rPr>
          <w:b/>
          <w:bCs/>
          <w:sz w:val="36"/>
          <w:szCs w:val="36"/>
        </w:rPr>
        <w:t>Firmware Upgrade</w:t>
      </w:r>
      <w:r w:rsidR="00256AFA">
        <w:rPr>
          <w:b/>
          <w:bCs/>
          <w:sz w:val="36"/>
          <w:szCs w:val="36"/>
        </w:rPr>
        <w:t>s</w:t>
      </w:r>
      <w:r w:rsidRPr="004641F6">
        <w:rPr>
          <w:b/>
          <w:bCs/>
          <w:sz w:val="36"/>
          <w:szCs w:val="36"/>
        </w:rPr>
        <w:t xml:space="preserve"> for SEL </w:t>
      </w:r>
      <w:r w:rsidR="00256AFA">
        <w:rPr>
          <w:b/>
          <w:bCs/>
          <w:sz w:val="36"/>
          <w:szCs w:val="36"/>
        </w:rPr>
        <w:t xml:space="preserve">Software Defined Network </w:t>
      </w:r>
      <w:r w:rsidRPr="004641F6">
        <w:rPr>
          <w:b/>
          <w:bCs/>
          <w:sz w:val="36"/>
          <w:szCs w:val="36"/>
        </w:rPr>
        <w:t>Switches</w:t>
      </w:r>
    </w:p>
    <w:p w14:paraId="776AC9A6" w14:textId="23EE2295" w:rsidR="004641F6" w:rsidRPr="00E77D5A" w:rsidRDefault="004641F6">
      <w:pPr>
        <w:rPr>
          <w:b/>
          <w:bCs/>
          <w:sz w:val="24"/>
          <w:szCs w:val="24"/>
        </w:rPr>
      </w:pPr>
      <w:r w:rsidRPr="00E77D5A">
        <w:rPr>
          <w:b/>
          <w:bCs/>
          <w:sz w:val="24"/>
          <w:szCs w:val="24"/>
        </w:rPr>
        <w:t>PURPOSE</w:t>
      </w:r>
    </w:p>
    <w:p w14:paraId="779D3D54" w14:textId="71CDD5B4" w:rsidR="001D2D5B" w:rsidRDefault="004641F6" w:rsidP="004D2FE7">
      <w:r>
        <w:t xml:space="preserve">This application guide </w:t>
      </w:r>
      <w:r w:rsidR="00AD7624">
        <w:t xml:space="preserve">and its associated program </w:t>
      </w:r>
      <w:r>
        <w:t xml:space="preserve">describes how to </w:t>
      </w:r>
      <w:r w:rsidR="00AD7624">
        <w:t xml:space="preserve">automate firmware upgrades for all your </w:t>
      </w:r>
      <w:r>
        <w:t>SEL-2740S and SEL-2742S Software Defined Network Switches</w:t>
      </w:r>
      <w:r w:rsidR="00AD7624">
        <w:t>.</w:t>
      </w:r>
      <w:r w:rsidR="00E77D5A">
        <w:t xml:space="preserve"> </w:t>
      </w:r>
    </w:p>
    <w:p w14:paraId="36EEC92C" w14:textId="2C0D3878" w:rsidR="004641F6" w:rsidRDefault="00AD7624" w:rsidP="004D2FE7">
      <w:r>
        <w:t>This application guide assumes you have an SDN in operation using the SEL-5056 Flow Controller and you desire to firmware upgrade the switches.</w:t>
      </w:r>
      <w:r w:rsidR="00B56295">
        <w:t xml:space="preserve"> </w:t>
      </w:r>
      <w:r w:rsidR="00FF332A" w:rsidRPr="00FF332A">
        <w:t>For the purposes of this guide, we provide an example network configuration.</w:t>
      </w:r>
      <w:r w:rsidR="00784B9B">
        <w:t xml:space="preserve"> Permission Level 3 Account Login Credentials for SEL-5056 Web Interface</w:t>
      </w:r>
      <w:r>
        <w:t xml:space="preserve"> are required</w:t>
      </w:r>
      <w:r w:rsidR="00784B9B">
        <w:t xml:space="preserve">. </w:t>
      </w:r>
    </w:p>
    <w:p w14:paraId="71934C2F" w14:textId="0E3DAAF5" w:rsidR="00E77D5A" w:rsidRPr="00E77D5A" w:rsidRDefault="00B920D3" w:rsidP="00E77D5A">
      <w:pPr>
        <w:rPr>
          <w:b/>
          <w:bCs/>
          <w:sz w:val="24"/>
          <w:szCs w:val="24"/>
        </w:rPr>
      </w:pPr>
      <w:r>
        <w:rPr>
          <w:b/>
          <w:bCs/>
          <w:sz w:val="24"/>
          <w:szCs w:val="24"/>
        </w:rPr>
        <w:t>TEST NETWORK TOPOLOGY</w:t>
      </w:r>
    </w:p>
    <w:p w14:paraId="3ADEA388" w14:textId="10E64A96" w:rsidR="00E77D5A" w:rsidRDefault="00AD7624" w:rsidP="00E77D5A">
      <w:r>
        <w:t xml:space="preserve">The demonstration network used for this guide includes seven SEL-2740S switches and one SEL-2742S.  We use inband management between all switches and the SEL-5056 Flow Controller but out of band management also works using the same steps detailed in this guide.  The firmware upgrade program detailed in this guide is installed on the same computer as the SEL-5056 Flow </w:t>
      </w:r>
      <w:r w:rsidR="00050C1F">
        <w:t>Controller,</w:t>
      </w:r>
      <w:r>
        <w:t xml:space="preserve"> but it could be installed on a different computer as long as the two computers are able to network to each other.  </w:t>
      </w:r>
      <w:r w:rsidR="00DA67BE">
        <w:t xml:space="preserve">  </w:t>
      </w:r>
    </w:p>
    <w:p w14:paraId="0A346702" w14:textId="17AE34AA" w:rsidR="00E77D5A" w:rsidRPr="00E77D5A" w:rsidRDefault="008739A2" w:rsidP="00E77D5A">
      <w:pPr>
        <w:rPr>
          <w:b/>
          <w:bCs/>
          <w:sz w:val="24"/>
          <w:szCs w:val="24"/>
        </w:rPr>
      </w:pPr>
      <w:r>
        <w:rPr>
          <w:b/>
          <w:bCs/>
          <w:sz w:val="24"/>
          <w:szCs w:val="24"/>
        </w:rPr>
        <w:t>The NETWORK Diagram from SEL-5056 Web Interface</w:t>
      </w:r>
    </w:p>
    <w:p w14:paraId="45EFF5C8" w14:textId="76661810" w:rsidR="004C3847" w:rsidRDefault="00E77D5A" w:rsidP="00553776">
      <w:pPr>
        <w:keepNext/>
      </w:pPr>
      <w:r>
        <w:t>Th</w:t>
      </w:r>
      <w:r w:rsidR="00F7028A">
        <w:t xml:space="preserve">e figure 1 depicts the network topology diagram from SEL-5056 Web Interface. This shows the connection among the </w:t>
      </w:r>
      <w:r w:rsidR="00B12DCE">
        <w:t>switches and flow controller.</w:t>
      </w:r>
      <w:r w:rsidR="006515C6">
        <w:t xml:space="preserve"> </w:t>
      </w:r>
      <w:r w:rsidR="00553776">
        <w:t>T</w:t>
      </w:r>
      <w:r w:rsidR="006515C6">
        <w:t>able 1 depicts the network configuration used in this guide.</w:t>
      </w:r>
      <w:r w:rsidR="00553776">
        <w:t xml:space="preserve"> Table 1 </w:t>
      </w:r>
      <w:r w:rsidR="00553776" w:rsidRPr="00553776">
        <w:t>also depicts the adoption</w:t>
      </w:r>
      <w:r w:rsidR="00553776">
        <w:t xml:space="preserve"> </w:t>
      </w:r>
      <w:r w:rsidR="00553776" w:rsidRPr="00553776">
        <w:t>settings for the SEL-5056, including the adopted IP address and the alias for each switch.</w:t>
      </w:r>
      <w:r w:rsidR="00AD7624">
        <w:t xml:space="preserve">  The SEL-5056 Flow Controller IP address is </w:t>
      </w:r>
      <w:r w:rsidR="00F7379F">
        <w:t>192.168.1.1</w:t>
      </w:r>
      <w:r w:rsidR="00AD7624">
        <w:t xml:space="preserve">. </w:t>
      </w:r>
    </w:p>
    <w:p w14:paraId="2A4804C3" w14:textId="52A17FD5" w:rsidR="00B62AB5" w:rsidRDefault="00B62AB5" w:rsidP="00B62AB5">
      <w:pPr>
        <w:keepNext/>
      </w:pPr>
      <w:r>
        <w:rPr>
          <w:noProof/>
        </w:rPr>
        <w:drawing>
          <wp:inline distT="0" distB="0" distL="0" distR="0" wp14:anchorId="4B42E7F3" wp14:editId="147BF680">
            <wp:extent cx="4684058" cy="2880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1188" cy="2909983"/>
                    </a:xfrm>
                    <a:prstGeom prst="rect">
                      <a:avLst/>
                    </a:prstGeom>
                  </pic:spPr>
                </pic:pic>
              </a:graphicData>
            </a:graphic>
          </wp:inline>
        </w:drawing>
      </w:r>
    </w:p>
    <w:p w14:paraId="17607FF6" w14:textId="55119D05" w:rsidR="00E77D5A" w:rsidRPr="008B2149" w:rsidRDefault="00B62AB5" w:rsidP="00B62AB5">
      <w:pPr>
        <w:pStyle w:val="Caption"/>
      </w:pPr>
      <w:r w:rsidRPr="008B2149">
        <w:t xml:space="preserve">Figure </w:t>
      </w:r>
      <w:fldSimple w:instr=" SEQ Figure \* ARABIC ">
        <w:r w:rsidR="008B2149">
          <w:rPr>
            <w:noProof/>
          </w:rPr>
          <w:t>1</w:t>
        </w:r>
      </w:fldSimple>
      <w:r w:rsidRPr="008B2149">
        <w:t xml:space="preserve"> Network Topology Diagram from SEL-5056 Web Interface</w:t>
      </w:r>
    </w:p>
    <w:p w14:paraId="4F282982" w14:textId="2A25B4A9" w:rsidR="009B31A5" w:rsidRPr="008B2149" w:rsidRDefault="009B31A5" w:rsidP="009B31A5">
      <w:pPr>
        <w:pStyle w:val="Caption"/>
        <w:keepNext/>
      </w:pPr>
      <w:r w:rsidRPr="008B2149">
        <w:lastRenderedPageBreak/>
        <w:t xml:space="preserve">Table </w:t>
      </w:r>
      <w:fldSimple w:instr=" SEQ Table \* ARABIC ">
        <w:r w:rsidRPr="008B2149">
          <w:rPr>
            <w:noProof/>
          </w:rPr>
          <w:t>1</w:t>
        </w:r>
      </w:fldSimple>
      <w:r w:rsidRPr="008B2149">
        <w:t xml:space="preserve"> - Network Configurations</w:t>
      </w:r>
      <w:r w:rsidR="00706113" w:rsidRPr="008B2149">
        <w:t xml:space="preserve"> and Adoption Settings</w:t>
      </w:r>
    </w:p>
    <w:tbl>
      <w:tblPr>
        <w:tblStyle w:val="TableGrid"/>
        <w:tblW w:w="0" w:type="auto"/>
        <w:tblLook w:val="04A0" w:firstRow="1" w:lastRow="0" w:firstColumn="1" w:lastColumn="0" w:noHBand="0" w:noVBand="1"/>
      </w:tblPr>
      <w:tblGrid>
        <w:gridCol w:w="2065"/>
        <w:gridCol w:w="3240"/>
        <w:gridCol w:w="2160"/>
        <w:gridCol w:w="1885"/>
      </w:tblGrid>
      <w:tr w:rsidR="00541102" w14:paraId="05E50190" w14:textId="63465C6C" w:rsidTr="00541102">
        <w:tc>
          <w:tcPr>
            <w:tcW w:w="2065" w:type="dxa"/>
          </w:tcPr>
          <w:p w14:paraId="01CBE002" w14:textId="7AA44BD6" w:rsidR="00541102" w:rsidRPr="00541102" w:rsidRDefault="00541102" w:rsidP="006515C6">
            <w:pPr>
              <w:rPr>
                <w:b/>
                <w:bCs/>
              </w:rPr>
            </w:pPr>
            <w:r w:rsidRPr="00541102">
              <w:rPr>
                <w:b/>
                <w:bCs/>
              </w:rPr>
              <w:t xml:space="preserve">Switch </w:t>
            </w:r>
            <w:r w:rsidR="00A057CC" w:rsidRPr="00541102">
              <w:rPr>
                <w:b/>
                <w:bCs/>
              </w:rPr>
              <w:t>Name</w:t>
            </w:r>
            <w:r w:rsidR="00A057CC">
              <w:rPr>
                <w:b/>
                <w:bCs/>
              </w:rPr>
              <w:t xml:space="preserve"> (</w:t>
            </w:r>
            <w:r>
              <w:rPr>
                <w:b/>
                <w:bCs/>
              </w:rPr>
              <w:t>Alias)</w:t>
            </w:r>
          </w:p>
        </w:tc>
        <w:tc>
          <w:tcPr>
            <w:tcW w:w="3240" w:type="dxa"/>
          </w:tcPr>
          <w:p w14:paraId="055D63BA" w14:textId="6B1224AA" w:rsidR="00541102" w:rsidRPr="00541102" w:rsidRDefault="00541102" w:rsidP="006515C6">
            <w:pPr>
              <w:rPr>
                <w:b/>
                <w:bCs/>
              </w:rPr>
            </w:pPr>
            <w:r w:rsidRPr="00541102">
              <w:rPr>
                <w:b/>
                <w:bCs/>
              </w:rPr>
              <w:t>Operational Node</w:t>
            </w:r>
          </w:p>
        </w:tc>
        <w:tc>
          <w:tcPr>
            <w:tcW w:w="2160" w:type="dxa"/>
          </w:tcPr>
          <w:p w14:paraId="6AC7967C" w14:textId="186BFBBD" w:rsidR="00541102" w:rsidRPr="00541102" w:rsidRDefault="00541102" w:rsidP="006515C6">
            <w:pPr>
              <w:rPr>
                <w:b/>
                <w:bCs/>
              </w:rPr>
            </w:pPr>
            <w:r w:rsidRPr="00541102">
              <w:rPr>
                <w:b/>
                <w:bCs/>
              </w:rPr>
              <w:t>IP address</w:t>
            </w:r>
          </w:p>
        </w:tc>
        <w:tc>
          <w:tcPr>
            <w:tcW w:w="1885" w:type="dxa"/>
          </w:tcPr>
          <w:p w14:paraId="1D5477C6" w14:textId="2C7C23EE" w:rsidR="00541102" w:rsidRPr="00541102" w:rsidRDefault="00541102" w:rsidP="006515C6">
            <w:pPr>
              <w:rPr>
                <w:b/>
                <w:bCs/>
              </w:rPr>
            </w:pPr>
            <w:r w:rsidRPr="00541102">
              <w:rPr>
                <w:b/>
                <w:bCs/>
              </w:rPr>
              <w:t>IP Subnet Mask</w:t>
            </w:r>
          </w:p>
        </w:tc>
      </w:tr>
      <w:tr w:rsidR="00541102" w14:paraId="380CD225" w14:textId="4C83A6EB" w:rsidTr="00541102">
        <w:tc>
          <w:tcPr>
            <w:tcW w:w="2065" w:type="dxa"/>
          </w:tcPr>
          <w:p w14:paraId="3D799282" w14:textId="1D44C2CC" w:rsidR="00541102" w:rsidRDefault="00541102" w:rsidP="006515C6">
            <w:r w:rsidRPr="006515C6">
              <w:t>SEL2740_314_1</w:t>
            </w:r>
          </w:p>
        </w:tc>
        <w:tc>
          <w:tcPr>
            <w:tcW w:w="3240" w:type="dxa"/>
          </w:tcPr>
          <w:p w14:paraId="7BF64A9B" w14:textId="77DAF7EA" w:rsidR="00541102" w:rsidRDefault="00541102" w:rsidP="006515C6">
            <w:r w:rsidRPr="0019124B">
              <w:t>OpenFlow:00000030A716E50A</w:t>
            </w:r>
          </w:p>
        </w:tc>
        <w:tc>
          <w:tcPr>
            <w:tcW w:w="2160" w:type="dxa"/>
          </w:tcPr>
          <w:p w14:paraId="32992428" w14:textId="361DFF3D" w:rsidR="00541102" w:rsidRDefault="00541102" w:rsidP="006515C6">
            <w:r w:rsidRPr="006515C6">
              <w:t>192.168.10.142</w:t>
            </w:r>
          </w:p>
        </w:tc>
        <w:tc>
          <w:tcPr>
            <w:tcW w:w="1885" w:type="dxa"/>
          </w:tcPr>
          <w:p w14:paraId="71A763DA" w14:textId="318C42A3" w:rsidR="00541102" w:rsidRPr="006515C6" w:rsidRDefault="00541102" w:rsidP="006515C6">
            <w:r>
              <w:t>255.255.0.0</w:t>
            </w:r>
          </w:p>
        </w:tc>
      </w:tr>
      <w:tr w:rsidR="00541102" w14:paraId="29750E1C" w14:textId="3DAEA445" w:rsidTr="00541102">
        <w:tc>
          <w:tcPr>
            <w:tcW w:w="2065" w:type="dxa"/>
          </w:tcPr>
          <w:p w14:paraId="5EE6B772" w14:textId="56EB8461" w:rsidR="00541102" w:rsidRDefault="00541102" w:rsidP="006515C6">
            <w:r w:rsidRPr="006515C6">
              <w:t>SEL2740_314_</w:t>
            </w:r>
            <w:r>
              <w:t>2</w:t>
            </w:r>
          </w:p>
        </w:tc>
        <w:tc>
          <w:tcPr>
            <w:tcW w:w="3240" w:type="dxa"/>
          </w:tcPr>
          <w:p w14:paraId="541880BB" w14:textId="1613F43E" w:rsidR="00541102" w:rsidRDefault="00541102" w:rsidP="006515C6">
            <w:r w:rsidRPr="0019124B">
              <w:t>OpenFlow:00000030A716E4CC</w:t>
            </w:r>
          </w:p>
        </w:tc>
        <w:tc>
          <w:tcPr>
            <w:tcW w:w="2160" w:type="dxa"/>
          </w:tcPr>
          <w:p w14:paraId="4B0F6A7D" w14:textId="3A23ABC5" w:rsidR="00541102" w:rsidRDefault="00541102" w:rsidP="006515C6">
            <w:r w:rsidRPr="006515C6">
              <w:t>192.168.</w:t>
            </w:r>
            <w:r>
              <w:t>3</w:t>
            </w:r>
            <w:r w:rsidRPr="006515C6">
              <w:t>.14</w:t>
            </w:r>
          </w:p>
        </w:tc>
        <w:tc>
          <w:tcPr>
            <w:tcW w:w="1885" w:type="dxa"/>
          </w:tcPr>
          <w:p w14:paraId="6FE0D17E" w14:textId="1DFD2EF2" w:rsidR="00541102" w:rsidRPr="006515C6" w:rsidRDefault="00541102" w:rsidP="006515C6">
            <w:r w:rsidRPr="00541102">
              <w:t>255.255.0.0</w:t>
            </w:r>
          </w:p>
        </w:tc>
      </w:tr>
      <w:tr w:rsidR="00541102" w14:paraId="74A066ED" w14:textId="1ED1B43B" w:rsidTr="00541102">
        <w:tc>
          <w:tcPr>
            <w:tcW w:w="2065" w:type="dxa"/>
          </w:tcPr>
          <w:p w14:paraId="0AAB13B4" w14:textId="1EF11900" w:rsidR="00541102" w:rsidRDefault="00541102" w:rsidP="006515C6">
            <w:r w:rsidRPr="006515C6">
              <w:t>SEL2740_314_</w:t>
            </w:r>
            <w:r>
              <w:t>3</w:t>
            </w:r>
          </w:p>
        </w:tc>
        <w:tc>
          <w:tcPr>
            <w:tcW w:w="3240" w:type="dxa"/>
          </w:tcPr>
          <w:p w14:paraId="601F9776" w14:textId="6722E4E1" w:rsidR="00541102" w:rsidRDefault="00541102" w:rsidP="006515C6">
            <w:r w:rsidRPr="0019124B">
              <w:t>OpenFlow:00000030A716E1DD</w:t>
            </w:r>
          </w:p>
        </w:tc>
        <w:tc>
          <w:tcPr>
            <w:tcW w:w="2160" w:type="dxa"/>
          </w:tcPr>
          <w:p w14:paraId="3702771D" w14:textId="3E7A5249" w:rsidR="00541102" w:rsidRDefault="00541102" w:rsidP="006515C6">
            <w:r w:rsidRPr="0019124B">
              <w:t>192.168.3.143</w:t>
            </w:r>
          </w:p>
        </w:tc>
        <w:tc>
          <w:tcPr>
            <w:tcW w:w="1885" w:type="dxa"/>
          </w:tcPr>
          <w:p w14:paraId="6DFBECCF" w14:textId="40D7C6B1" w:rsidR="00541102" w:rsidRPr="0019124B" w:rsidRDefault="00541102" w:rsidP="006515C6">
            <w:r w:rsidRPr="00541102">
              <w:t>255.255.0.0</w:t>
            </w:r>
          </w:p>
        </w:tc>
      </w:tr>
      <w:tr w:rsidR="00541102" w14:paraId="0546E058" w14:textId="74B8B5EF" w:rsidTr="00541102">
        <w:tc>
          <w:tcPr>
            <w:tcW w:w="2065" w:type="dxa"/>
          </w:tcPr>
          <w:p w14:paraId="489998AB" w14:textId="3B41F999" w:rsidR="00541102" w:rsidRDefault="00541102" w:rsidP="006515C6">
            <w:r w:rsidRPr="006515C6">
              <w:t>SEL2740_314_</w:t>
            </w:r>
            <w:r>
              <w:t>4</w:t>
            </w:r>
          </w:p>
        </w:tc>
        <w:tc>
          <w:tcPr>
            <w:tcW w:w="3240" w:type="dxa"/>
          </w:tcPr>
          <w:p w14:paraId="4782BAA7" w14:textId="4D1D6953" w:rsidR="00541102" w:rsidRDefault="00541102" w:rsidP="0019124B">
            <w:r w:rsidRPr="0019124B">
              <w:t>OpenFlow:00000030A716E4F5</w:t>
            </w:r>
          </w:p>
        </w:tc>
        <w:tc>
          <w:tcPr>
            <w:tcW w:w="2160" w:type="dxa"/>
          </w:tcPr>
          <w:p w14:paraId="7D3F6D09" w14:textId="211E05D2" w:rsidR="00541102" w:rsidRDefault="00541102" w:rsidP="006515C6">
            <w:r w:rsidRPr="00C76224">
              <w:t>192.168.3.144</w:t>
            </w:r>
          </w:p>
        </w:tc>
        <w:tc>
          <w:tcPr>
            <w:tcW w:w="1885" w:type="dxa"/>
          </w:tcPr>
          <w:p w14:paraId="6D289206" w14:textId="552DE192" w:rsidR="00541102" w:rsidRPr="00C76224" w:rsidRDefault="00541102" w:rsidP="006515C6">
            <w:r w:rsidRPr="00541102">
              <w:t>255.255.0.0</w:t>
            </w:r>
          </w:p>
        </w:tc>
      </w:tr>
      <w:tr w:rsidR="00541102" w14:paraId="1DAFAB64" w14:textId="4876E84A" w:rsidTr="00541102">
        <w:tc>
          <w:tcPr>
            <w:tcW w:w="2065" w:type="dxa"/>
          </w:tcPr>
          <w:p w14:paraId="0B193D01" w14:textId="4536EE03" w:rsidR="00541102" w:rsidRDefault="00541102" w:rsidP="006515C6">
            <w:r w:rsidRPr="006515C6">
              <w:t>SEL2740_</w:t>
            </w:r>
            <w:r>
              <w:t>357</w:t>
            </w:r>
          </w:p>
        </w:tc>
        <w:tc>
          <w:tcPr>
            <w:tcW w:w="3240" w:type="dxa"/>
          </w:tcPr>
          <w:p w14:paraId="62460935" w14:textId="312FCA7B" w:rsidR="00541102" w:rsidRDefault="00541102" w:rsidP="006515C6">
            <w:r w:rsidRPr="00C76224">
              <w:t>OpenFlow:00000030A716E419</w:t>
            </w:r>
          </w:p>
        </w:tc>
        <w:tc>
          <w:tcPr>
            <w:tcW w:w="2160" w:type="dxa"/>
          </w:tcPr>
          <w:p w14:paraId="33DC18C9" w14:textId="245737DB" w:rsidR="00541102" w:rsidRDefault="00541102" w:rsidP="006515C6">
            <w:r w:rsidRPr="00C76224">
              <w:t>192.168.3.57</w:t>
            </w:r>
          </w:p>
        </w:tc>
        <w:tc>
          <w:tcPr>
            <w:tcW w:w="1885" w:type="dxa"/>
          </w:tcPr>
          <w:p w14:paraId="14BA3F52" w14:textId="171A3CAF" w:rsidR="00541102" w:rsidRPr="00C76224" w:rsidRDefault="00541102" w:rsidP="006515C6">
            <w:r w:rsidRPr="00541102">
              <w:t>255.255.0.0</w:t>
            </w:r>
          </w:p>
        </w:tc>
      </w:tr>
      <w:tr w:rsidR="00541102" w14:paraId="528ECC5F" w14:textId="481BD77F" w:rsidTr="00541102">
        <w:tc>
          <w:tcPr>
            <w:tcW w:w="2065" w:type="dxa"/>
          </w:tcPr>
          <w:p w14:paraId="774EE308" w14:textId="2EB7DFC1" w:rsidR="00541102" w:rsidRDefault="00541102" w:rsidP="006515C6">
            <w:r w:rsidRPr="006515C6">
              <w:t>SEL2740_3</w:t>
            </w:r>
            <w:r>
              <w:t>61</w:t>
            </w:r>
            <w:r w:rsidRPr="006515C6">
              <w:t>_1</w:t>
            </w:r>
          </w:p>
        </w:tc>
        <w:tc>
          <w:tcPr>
            <w:tcW w:w="3240" w:type="dxa"/>
          </w:tcPr>
          <w:p w14:paraId="2868A397" w14:textId="691471E1" w:rsidR="00541102" w:rsidRDefault="00541102" w:rsidP="006515C6">
            <w:r w:rsidRPr="00C76224">
              <w:t>OpenFlow:00000030A716E51B</w:t>
            </w:r>
          </w:p>
        </w:tc>
        <w:tc>
          <w:tcPr>
            <w:tcW w:w="2160" w:type="dxa"/>
          </w:tcPr>
          <w:p w14:paraId="5158B118" w14:textId="30C00BCA" w:rsidR="00541102" w:rsidRDefault="00541102" w:rsidP="006515C6">
            <w:r w:rsidRPr="00645C85">
              <w:t>192.168.3.61</w:t>
            </w:r>
          </w:p>
        </w:tc>
        <w:tc>
          <w:tcPr>
            <w:tcW w:w="1885" w:type="dxa"/>
          </w:tcPr>
          <w:p w14:paraId="6F271181" w14:textId="3C75CBC1" w:rsidR="00541102" w:rsidRPr="00645C85" w:rsidRDefault="00541102" w:rsidP="006515C6">
            <w:r w:rsidRPr="00541102">
              <w:t>255.255.0.0</w:t>
            </w:r>
          </w:p>
        </w:tc>
      </w:tr>
      <w:tr w:rsidR="00541102" w14:paraId="04C1179F" w14:textId="48D7710F" w:rsidTr="00541102">
        <w:tc>
          <w:tcPr>
            <w:tcW w:w="2065" w:type="dxa"/>
          </w:tcPr>
          <w:p w14:paraId="4B432C82" w14:textId="6F1E059D" w:rsidR="00541102" w:rsidRDefault="00541102" w:rsidP="006515C6">
            <w:r w:rsidRPr="006515C6">
              <w:t>SEL2740_3</w:t>
            </w:r>
            <w:r>
              <w:t>61</w:t>
            </w:r>
            <w:r w:rsidRPr="006515C6">
              <w:t>_</w:t>
            </w:r>
            <w:r>
              <w:t>2</w:t>
            </w:r>
          </w:p>
        </w:tc>
        <w:tc>
          <w:tcPr>
            <w:tcW w:w="3240" w:type="dxa"/>
          </w:tcPr>
          <w:p w14:paraId="6B0F4274" w14:textId="5A476104" w:rsidR="00541102" w:rsidRDefault="00541102" w:rsidP="006515C6">
            <w:r w:rsidRPr="00C76224">
              <w:t>OpenFlow:00000030A716E58F</w:t>
            </w:r>
          </w:p>
        </w:tc>
        <w:tc>
          <w:tcPr>
            <w:tcW w:w="2160" w:type="dxa"/>
          </w:tcPr>
          <w:p w14:paraId="43754411" w14:textId="3B2D2713" w:rsidR="00541102" w:rsidRDefault="00541102" w:rsidP="006515C6">
            <w:r w:rsidRPr="00645C85">
              <w:t>192.168.3</w:t>
            </w:r>
            <w:r>
              <w:t>6</w:t>
            </w:r>
            <w:r w:rsidRPr="00645C85">
              <w:t>.</w:t>
            </w:r>
            <w:r>
              <w:t>12</w:t>
            </w:r>
          </w:p>
        </w:tc>
        <w:tc>
          <w:tcPr>
            <w:tcW w:w="1885" w:type="dxa"/>
          </w:tcPr>
          <w:p w14:paraId="0C191535" w14:textId="279F9CAD" w:rsidR="00541102" w:rsidRPr="00645C85" w:rsidRDefault="00541102" w:rsidP="006515C6">
            <w:r w:rsidRPr="00541102">
              <w:t>255.255.0.0</w:t>
            </w:r>
          </w:p>
        </w:tc>
      </w:tr>
      <w:tr w:rsidR="00541102" w14:paraId="00EAF60D" w14:textId="394F540B" w:rsidTr="00541102">
        <w:tc>
          <w:tcPr>
            <w:tcW w:w="2065" w:type="dxa"/>
          </w:tcPr>
          <w:p w14:paraId="648FB2C7" w14:textId="0577DA82" w:rsidR="00541102" w:rsidRPr="006515C6" w:rsidRDefault="00541102" w:rsidP="006515C6">
            <w:r>
              <w:t>SEL2742_42</w:t>
            </w:r>
          </w:p>
        </w:tc>
        <w:tc>
          <w:tcPr>
            <w:tcW w:w="3240" w:type="dxa"/>
          </w:tcPr>
          <w:p w14:paraId="77CA6A5C" w14:textId="63E546AF" w:rsidR="00541102" w:rsidRPr="00C76224" w:rsidRDefault="00541102" w:rsidP="006515C6">
            <w:r w:rsidRPr="00C76224">
              <w:t>OpenFlow:00000030A723FEB8</w:t>
            </w:r>
          </w:p>
        </w:tc>
        <w:tc>
          <w:tcPr>
            <w:tcW w:w="2160" w:type="dxa"/>
          </w:tcPr>
          <w:p w14:paraId="2B5F451B" w14:textId="6EBC3A5B" w:rsidR="00541102" w:rsidRDefault="00541102" w:rsidP="006515C6">
            <w:r w:rsidRPr="00645C85">
              <w:t>192.168.36.42</w:t>
            </w:r>
          </w:p>
        </w:tc>
        <w:tc>
          <w:tcPr>
            <w:tcW w:w="1885" w:type="dxa"/>
          </w:tcPr>
          <w:p w14:paraId="3357EFE8" w14:textId="3EA86D2E" w:rsidR="00541102" w:rsidRPr="00645C85" w:rsidRDefault="00541102" w:rsidP="006515C6">
            <w:r w:rsidRPr="00541102">
              <w:t>255.255.0.0</w:t>
            </w:r>
          </w:p>
        </w:tc>
      </w:tr>
    </w:tbl>
    <w:p w14:paraId="40BB9E8E" w14:textId="77777777" w:rsidR="008B2149" w:rsidRPr="008B2149" w:rsidRDefault="008B2149" w:rsidP="00867460">
      <w:pPr>
        <w:rPr>
          <w:b/>
          <w:bCs/>
          <w:sz w:val="16"/>
          <w:szCs w:val="16"/>
        </w:rPr>
      </w:pPr>
    </w:p>
    <w:p w14:paraId="170E2373" w14:textId="433AC59B" w:rsidR="00867460" w:rsidRPr="00867460" w:rsidRDefault="00867460" w:rsidP="00867460">
      <w:pPr>
        <w:rPr>
          <w:b/>
          <w:bCs/>
          <w:sz w:val="24"/>
          <w:szCs w:val="24"/>
        </w:rPr>
      </w:pPr>
      <w:r w:rsidRPr="003F0B9C">
        <w:rPr>
          <w:b/>
          <w:bCs/>
          <w:sz w:val="24"/>
          <w:szCs w:val="24"/>
        </w:rPr>
        <w:t>Commissioning the SEL-2740S and SEL-2742S Switches</w:t>
      </w:r>
    </w:p>
    <w:p w14:paraId="6EAEA99A" w14:textId="1C447150" w:rsidR="005D3958" w:rsidRPr="006515C6" w:rsidRDefault="00F7379F" w:rsidP="006515C6">
      <w:r>
        <w:t xml:space="preserve">The SDN switches can be firmware upgraded before or after adoption.  In this example we firmware upgrade after adoption.  This simulates the use case that you have a deployed and operational network and then you want to firmware upgrade your switches using an automated method rather than upgrading one switch at a time.  </w:t>
      </w:r>
    </w:p>
    <w:p w14:paraId="5ED66A0A" w14:textId="5E3695AD" w:rsidR="007F5E97" w:rsidRPr="00867460" w:rsidRDefault="007F5E97" w:rsidP="007F5E97">
      <w:pPr>
        <w:rPr>
          <w:b/>
          <w:bCs/>
          <w:sz w:val="24"/>
          <w:szCs w:val="24"/>
        </w:rPr>
      </w:pPr>
      <w:bookmarkStart w:id="0" w:name="_Hlk54626885"/>
      <w:bookmarkStart w:id="1" w:name="_Hlk54621730"/>
      <w:r>
        <w:rPr>
          <w:b/>
          <w:bCs/>
          <w:sz w:val="24"/>
          <w:szCs w:val="24"/>
        </w:rPr>
        <w:t xml:space="preserve">Installing </w:t>
      </w:r>
      <w:r w:rsidR="002B7B2D">
        <w:rPr>
          <w:b/>
          <w:bCs/>
          <w:sz w:val="24"/>
          <w:szCs w:val="24"/>
        </w:rPr>
        <w:t xml:space="preserve">and </w:t>
      </w:r>
      <w:r w:rsidR="00430508">
        <w:rPr>
          <w:b/>
          <w:bCs/>
          <w:sz w:val="24"/>
          <w:szCs w:val="24"/>
        </w:rPr>
        <w:t>running</w:t>
      </w:r>
      <w:r w:rsidR="002B7B2D">
        <w:rPr>
          <w:b/>
          <w:bCs/>
          <w:sz w:val="24"/>
          <w:szCs w:val="24"/>
        </w:rPr>
        <w:t xml:space="preserve"> </w:t>
      </w:r>
      <w:r>
        <w:rPr>
          <w:b/>
          <w:bCs/>
          <w:sz w:val="24"/>
          <w:szCs w:val="24"/>
        </w:rPr>
        <w:t xml:space="preserve">the Firmware upgrade </w:t>
      </w:r>
      <w:r w:rsidR="00256AFA">
        <w:rPr>
          <w:b/>
          <w:bCs/>
          <w:sz w:val="24"/>
          <w:szCs w:val="24"/>
        </w:rPr>
        <w:t>a</w:t>
      </w:r>
      <w:r>
        <w:rPr>
          <w:b/>
          <w:bCs/>
          <w:sz w:val="24"/>
          <w:szCs w:val="24"/>
        </w:rPr>
        <w:t>pplication</w:t>
      </w:r>
    </w:p>
    <w:p w14:paraId="4F654E99" w14:textId="61D878B8" w:rsidR="004C399C" w:rsidRDefault="0001432E" w:rsidP="00E77D5A">
      <w:r>
        <w:t>The</w:t>
      </w:r>
      <w:r w:rsidR="00256AFA">
        <w:t xml:space="preserve"> Firmware Upgrade Application is an executable and no installation is required.  Simply copy the executable to the directory location you desire to run it from.</w:t>
      </w:r>
      <w:r>
        <w:t xml:space="preserve"> </w:t>
      </w:r>
      <w:r w:rsidR="00B12C5C">
        <w:t xml:space="preserve"> </w:t>
      </w:r>
      <w:r w:rsidR="0078690A">
        <w:t>Double click the exe file and the</w:t>
      </w:r>
      <w:r w:rsidR="00256AFA">
        <w:t xml:space="preserve"> application graphical user interface</w:t>
      </w:r>
      <w:r w:rsidR="0078690A">
        <w:t xml:space="preserve"> </w:t>
      </w:r>
      <w:r w:rsidR="00256AFA">
        <w:t>(</w:t>
      </w:r>
      <w:r w:rsidR="0078690A">
        <w:t>GUI</w:t>
      </w:r>
      <w:r w:rsidR="00256AFA">
        <w:t>)</w:t>
      </w:r>
      <w:r w:rsidR="0078690A">
        <w:t xml:space="preserve"> window will open</w:t>
      </w:r>
    </w:p>
    <w:p w14:paraId="6C19B7BD" w14:textId="2546F56B" w:rsidR="00E77D5A" w:rsidRPr="00E77D5A" w:rsidRDefault="003F0B9C" w:rsidP="00E77D5A">
      <w:pPr>
        <w:rPr>
          <w:b/>
          <w:bCs/>
          <w:sz w:val="24"/>
          <w:szCs w:val="24"/>
        </w:rPr>
      </w:pPr>
      <w:r>
        <w:rPr>
          <w:b/>
          <w:bCs/>
          <w:sz w:val="24"/>
          <w:szCs w:val="24"/>
        </w:rPr>
        <w:t xml:space="preserve">Firmware Upgrade SDN Switches (SEL-2740S &amp; SEL-2742S) using </w:t>
      </w:r>
      <w:r w:rsidR="00256AFA">
        <w:rPr>
          <w:b/>
          <w:bCs/>
          <w:sz w:val="24"/>
          <w:szCs w:val="24"/>
        </w:rPr>
        <w:t xml:space="preserve">Automation </w:t>
      </w:r>
      <w:r>
        <w:rPr>
          <w:b/>
          <w:bCs/>
          <w:sz w:val="24"/>
          <w:szCs w:val="24"/>
        </w:rPr>
        <w:t xml:space="preserve"> </w:t>
      </w:r>
    </w:p>
    <w:bookmarkEnd w:id="0"/>
    <w:p w14:paraId="794C51D1" w14:textId="576F50DA" w:rsidR="00784B9B" w:rsidRDefault="00E77D5A" w:rsidP="00E77D5A">
      <w:r>
        <w:t xml:space="preserve">This </w:t>
      </w:r>
      <w:r w:rsidR="003F0B9C">
        <w:t xml:space="preserve">Firmware </w:t>
      </w:r>
      <w:r w:rsidR="00C06F45">
        <w:t>Upgrade application</w:t>
      </w:r>
      <w:r w:rsidR="003F0B9C">
        <w:t xml:space="preserve"> is used </w:t>
      </w:r>
      <w:bookmarkEnd w:id="1"/>
      <w:r>
        <w:t xml:space="preserve">to </w:t>
      </w:r>
      <w:r w:rsidR="00F7379F">
        <w:t xml:space="preserve">automate network wide switch firmware </w:t>
      </w:r>
      <w:r>
        <w:t>upgrade</w:t>
      </w:r>
      <w:r w:rsidR="00F7379F">
        <w:t xml:space="preserve">s </w:t>
      </w:r>
      <w:r>
        <w:t>for the SEL-2740S and SEL-2742S Software Defined Network Switches.</w:t>
      </w:r>
      <w:r w:rsidR="003F0B9C">
        <w:t xml:space="preserve"> </w:t>
      </w:r>
      <w:r w:rsidR="00F7379F">
        <w:t>Th</w:t>
      </w:r>
      <w:r w:rsidR="00256AFA">
        <w:t xml:space="preserve">ere are </w:t>
      </w:r>
      <w:r w:rsidR="006F3D85">
        <w:t>three</w:t>
      </w:r>
      <w:r w:rsidR="00784B9B">
        <w:t xml:space="preserve"> </w:t>
      </w:r>
      <w:r w:rsidR="003F0B9C">
        <w:t>steps.</w:t>
      </w:r>
    </w:p>
    <w:p w14:paraId="77DBB850" w14:textId="6A3D56FA" w:rsidR="008B2149" w:rsidRDefault="00784B9B" w:rsidP="000E5CDC">
      <w:pPr>
        <w:pStyle w:val="ListParagraph"/>
        <w:keepNext/>
        <w:numPr>
          <w:ilvl w:val="0"/>
          <w:numId w:val="1"/>
        </w:numPr>
      </w:pPr>
      <w:r>
        <w:t>Open the Firmware Upgrade Application</w:t>
      </w:r>
      <w:r w:rsidR="000E5CDC">
        <w:t xml:space="preserve"> and </w:t>
      </w:r>
      <w:r>
        <w:t xml:space="preserve">enter your Login Credentials </w:t>
      </w:r>
      <w:r w:rsidR="000E5CDC">
        <w:t>(Permission Level 3 Account Login Credentials used during SEL-5056 Web Interface)</w:t>
      </w:r>
      <w:r w:rsidR="002C5F4E">
        <w:t xml:space="preserve"> and hit the Login button</w:t>
      </w:r>
      <w:r w:rsidR="000E5CDC">
        <w:t>.</w:t>
      </w:r>
      <w:r w:rsidR="000E5CDC" w:rsidRPr="000E5CDC">
        <w:rPr>
          <w:noProof/>
        </w:rPr>
        <w:t xml:space="preserve"> </w:t>
      </w:r>
    </w:p>
    <w:p w14:paraId="53528E88" w14:textId="7033ED3E" w:rsidR="00E95F44" w:rsidRDefault="00E95F44" w:rsidP="008B2149">
      <w:pPr>
        <w:pStyle w:val="ListParagraph"/>
        <w:keepNext/>
      </w:pPr>
      <w:r>
        <w:rPr>
          <w:noProof/>
        </w:rPr>
        <w:drawing>
          <wp:inline distT="0" distB="0" distL="0" distR="0" wp14:anchorId="13214934" wp14:editId="3EE1B93E">
            <wp:extent cx="2712720" cy="20595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027" cy="2069672"/>
                    </a:xfrm>
                    <a:prstGeom prst="rect">
                      <a:avLst/>
                    </a:prstGeom>
                  </pic:spPr>
                </pic:pic>
              </a:graphicData>
            </a:graphic>
          </wp:inline>
        </w:drawing>
      </w:r>
    </w:p>
    <w:p w14:paraId="10BCF600" w14:textId="5BED7B89" w:rsidR="00784B9B" w:rsidRPr="008B2149" w:rsidRDefault="000E5CDC" w:rsidP="005338FE">
      <w:pPr>
        <w:pStyle w:val="Caption"/>
        <w:ind w:firstLine="720"/>
      </w:pPr>
      <w:r w:rsidRPr="008B2149">
        <w:t xml:space="preserve">Figure </w:t>
      </w:r>
      <w:fldSimple w:instr=" SEQ Figure \* ARABIC ">
        <w:r w:rsidR="008B2149">
          <w:rPr>
            <w:noProof/>
          </w:rPr>
          <w:t>2</w:t>
        </w:r>
      </w:fldSimple>
      <w:r w:rsidRPr="008B2149">
        <w:t>- Firmware Upgrade GUI Application Window</w:t>
      </w:r>
    </w:p>
    <w:p w14:paraId="5B05D29E" w14:textId="77777777" w:rsidR="005338FE" w:rsidRDefault="005338FE" w:rsidP="008B2149">
      <w:pPr>
        <w:ind w:left="720"/>
      </w:pPr>
      <w:r>
        <w:t xml:space="preserve">If the login credentials are correct, you will get a popup window – Login Validation Window showing login status of either “Login is successful” or “Username/password is INCORRECT”  </w:t>
      </w:r>
    </w:p>
    <w:p w14:paraId="3A8E07E4" w14:textId="61CCCF40" w:rsidR="00045116" w:rsidRDefault="00045116" w:rsidP="008B2149">
      <w:pPr>
        <w:keepNext/>
        <w:ind w:firstLine="720"/>
      </w:pPr>
      <w:r>
        <w:rPr>
          <w:noProof/>
        </w:rPr>
        <w:lastRenderedPageBreak/>
        <w:drawing>
          <wp:inline distT="0" distB="0" distL="0" distR="0" wp14:anchorId="0937BC72" wp14:editId="3CE68236">
            <wp:extent cx="2941320" cy="2619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4020" cy="2630435"/>
                    </a:xfrm>
                    <a:prstGeom prst="rect">
                      <a:avLst/>
                    </a:prstGeom>
                  </pic:spPr>
                </pic:pic>
              </a:graphicData>
            </a:graphic>
          </wp:inline>
        </w:drawing>
      </w:r>
    </w:p>
    <w:p w14:paraId="466A5689" w14:textId="6BA6821C" w:rsidR="005338FE" w:rsidRPr="005338FE" w:rsidRDefault="008B2149" w:rsidP="008B2149">
      <w:pPr>
        <w:pStyle w:val="Caption"/>
        <w:ind w:firstLine="720"/>
      </w:pPr>
      <w:r>
        <w:t xml:space="preserve">Figure </w:t>
      </w:r>
      <w:fldSimple w:instr=" SEQ Figure \* ARABIC ">
        <w:r>
          <w:rPr>
            <w:noProof/>
          </w:rPr>
          <w:t>3</w:t>
        </w:r>
      </w:fldSimple>
      <w:r>
        <w:t xml:space="preserve"> - Login Validation screen</w:t>
      </w:r>
    </w:p>
    <w:p w14:paraId="67B7FDC8" w14:textId="16F30CF9" w:rsidR="0066430B" w:rsidRDefault="002C5F4E" w:rsidP="002C5F4E">
      <w:pPr>
        <w:pStyle w:val="ListParagraph"/>
        <w:numPr>
          <w:ilvl w:val="0"/>
          <w:numId w:val="1"/>
        </w:numPr>
      </w:pPr>
      <w:r>
        <w:t xml:space="preserve">Second step is to Select </w:t>
      </w:r>
      <w:r w:rsidR="00F7379F">
        <w:t>the type of switches you want to upgrade.  You may select one or both using the check boxes provided.</w:t>
      </w:r>
      <w:r w:rsidR="0066430B">
        <w:t xml:space="preserve"> </w:t>
      </w:r>
    </w:p>
    <w:p w14:paraId="5AF33D95" w14:textId="5D30A373" w:rsidR="00045116" w:rsidRDefault="00045116" w:rsidP="008B2149">
      <w:pPr>
        <w:pStyle w:val="ListParagraph"/>
        <w:keepNext/>
      </w:pPr>
      <w:r>
        <w:rPr>
          <w:noProof/>
        </w:rPr>
        <w:drawing>
          <wp:inline distT="0" distB="0" distL="0" distR="0" wp14:anchorId="2DFB60A0" wp14:editId="3ACE6B33">
            <wp:extent cx="2915285" cy="22199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453" cy="2236824"/>
                    </a:xfrm>
                    <a:prstGeom prst="rect">
                      <a:avLst/>
                    </a:prstGeom>
                  </pic:spPr>
                </pic:pic>
              </a:graphicData>
            </a:graphic>
          </wp:inline>
        </w:drawing>
      </w:r>
    </w:p>
    <w:p w14:paraId="66C091C4" w14:textId="3218D0A8" w:rsidR="005338FE" w:rsidRDefault="008B2149" w:rsidP="008B2149">
      <w:pPr>
        <w:pStyle w:val="Caption"/>
        <w:ind w:firstLine="720"/>
      </w:pPr>
      <w:r>
        <w:t xml:space="preserve">Figure </w:t>
      </w:r>
      <w:fldSimple w:instr=" SEQ Figure \* ARABIC ">
        <w:r>
          <w:rPr>
            <w:noProof/>
          </w:rPr>
          <w:t>4</w:t>
        </w:r>
      </w:fldSimple>
      <w:r>
        <w:t xml:space="preserve"> - Check Button options to select SDN Switch</w:t>
      </w:r>
    </w:p>
    <w:p w14:paraId="0B6D5195" w14:textId="460C2955" w:rsidR="00BE59CD" w:rsidRDefault="0066430B" w:rsidP="0066430B">
      <w:pPr>
        <w:pStyle w:val="ListParagraph"/>
        <w:numPr>
          <w:ilvl w:val="0"/>
          <w:numId w:val="1"/>
        </w:numPr>
      </w:pPr>
      <w:r>
        <w:t xml:space="preserve">Third step is to hit Submit button for Firmware Upgrade. </w:t>
      </w:r>
      <w:r w:rsidR="00F7379F">
        <w:t xml:space="preserve">The process will </w:t>
      </w:r>
      <w:r w:rsidR="00EC2FDA">
        <w:t>start,</w:t>
      </w:r>
      <w:r w:rsidR="00F7379F">
        <w:t xml:space="preserve"> and a</w:t>
      </w:r>
      <w:r>
        <w:t xml:space="preserve"> popup window will appear with </w:t>
      </w:r>
      <w:r w:rsidR="00F7379F">
        <w:t xml:space="preserve">the </w:t>
      </w:r>
      <w:r>
        <w:t xml:space="preserve">message “Firmware upgrade initiated”. Press OK. </w:t>
      </w:r>
      <w:r w:rsidR="00303CA7">
        <w:t>A</w:t>
      </w:r>
      <w:r>
        <w:t xml:space="preserve"> new window will appear to select the Firmware file </w:t>
      </w:r>
      <w:r w:rsidR="00303CA7">
        <w:t xml:space="preserve">the application will use for the </w:t>
      </w:r>
      <w:r>
        <w:t xml:space="preserve">upgrade. Press Ok and </w:t>
      </w:r>
      <w:r w:rsidR="006003A9">
        <w:t xml:space="preserve">a </w:t>
      </w:r>
      <w:r>
        <w:t xml:space="preserve">File Explorer window will appear asking to provide a desired Firmware file. </w:t>
      </w:r>
      <w:r w:rsidR="006003A9">
        <w:t xml:space="preserve">If you selected both types of switches you will have file upload requests for both consecutively.  </w:t>
      </w:r>
      <w:r w:rsidR="001E48DA">
        <w:t>Also, you can see the firmware upgrade progress bar which will show the how much percentage the firmware upgrade process has been completed.</w:t>
      </w:r>
      <w:r w:rsidR="00BE59CD">
        <w:rPr>
          <w:i/>
          <w:iCs/>
        </w:rPr>
        <w:t xml:space="preserve"> </w:t>
      </w:r>
      <w:r w:rsidR="00BE59CD">
        <w:t>You can see the below attached pictures for reference.</w:t>
      </w:r>
      <w:r w:rsidR="00BE59CD" w:rsidRPr="00BE59CD">
        <w:rPr>
          <w:noProof/>
        </w:rPr>
        <w:t xml:space="preserve"> </w:t>
      </w:r>
      <w:ins w:id="2" w:author="Munja Dnyanoba Solanke" w:date="2020-12-01T14:32:00Z">
        <w:r w:rsidR="00DD1266">
          <w:rPr>
            <w:noProof/>
          </w:rPr>
          <w:br/>
        </w:r>
      </w:ins>
    </w:p>
    <w:p w14:paraId="4486A721" w14:textId="77777777" w:rsidR="00BE59CD" w:rsidRPr="00BE59CD" w:rsidRDefault="00BE59CD" w:rsidP="00BE59CD">
      <w:pPr>
        <w:pStyle w:val="ListParagraph"/>
        <w:rPr>
          <w:sz w:val="16"/>
          <w:szCs w:val="16"/>
        </w:rPr>
      </w:pPr>
    </w:p>
    <w:p w14:paraId="3A509A55" w14:textId="6C9FDC55" w:rsidR="00C25E87" w:rsidRDefault="00C25E87" w:rsidP="00BE59CD">
      <w:pPr>
        <w:pStyle w:val="ListParagraph"/>
        <w:keepNext/>
      </w:pPr>
      <w:r>
        <w:rPr>
          <w:noProof/>
        </w:rPr>
        <w:lastRenderedPageBreak/>
        <w:drawing>
          <wp:inline distT="0" distB="0" distL="0" distR="0" wp14:anchorId="4BD48F61" wp14:editId="602D1842">
            <wp:extent cx="3608688"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058" cy="2311027"/>
                    </a:xfrm>
                    <a:prstGeom prst="rect">
                      <a:avLst/>
                    </a:prstGeom>
                  </pic:spPr>
                </pic:pic>
              </a:graphicData>
            </a:graphic>
          </wp:inline>
        </w:drawing>
      </w:r>
    </w:p>
    <w:p w14:paraId="6DD9C8D2" w14:textId="52B5CCBE" w:rsidR="00BE59CD" w:rsidRDefault="00BE59CD" w:rsidP="00C67786">
      <w:pPr>
        <w:pStyle w:val="Caption"/>
        <w:ind w:firstLine="720"/>
      </w:pPr>
      <w:r>
        <w:t xml:space="preserve">Figure </w:t>
      </w:r>
      <w:fldSimple w:instr=" SEQ Figure \* ARABIC ">
        <w:r w:rsidR="008B2149">
          <w:rPr>
            <w:noProof/>
          </w:rPr>
          <w:t>5</w:t>
        </w:r>
      </w:fldSimple>
      <w:r>
        <w:t>-Firmware Upgrade initiated window</w:t>
      </w:r>
    </w:p>
    <w:p w14:paraId="2902CE81" w14:textId="283A9374" w:rsidR="00CF38F0" w:rsidRDefault="00CF38F0" w:rsidP="00BE59CD">
      <w:pPr>
        <w:pStyle w:val="ListParagraph"/>
        <w:keepNext/>
      </w:pPr>
      <w:r>
        <w:rPr>
          <w:noProof/>
        </w:rPr>
        <w:drawing>
          <wp:inline distT="0" distB="0" distL="0" distR="0" wp14:anchorId="6A378F6C" wp14:editId="24278923">
            <wp:extent cx="3581400" cy="21809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2404" cy="2199862"/>
                    </a:xfrm>
                    <a:prstGeom prst="rect">
                      <a:avLst/>
                    </a:prstGeom>
                  </pic:spPr>
                </pic:pic>
              </a:graphicData>
            </a:graphic>
          </wp:inline>
        </w:drawing>
      </w:r>
    </w:p>
    <w:p w14:paraId="2B1E0902" w14:textId="1B3BC25B" w:rsidR="00BE59CD" w:rsidRDefault="00BE59CD" w:rsidP="00903374">
      <w:pPr>
        <w:pStyle w:val="Caption"/>
        <w:ind w:firstLine="720"/>
      </w:pPr>
      <w:r>
        <w:t xml:space="preserve">Figure </w:t>
      </w:r>
      <w:fldSimple w:instr=" SEQ Figure \* ARABIC ">
        <w:r w:rsidR="008B2149">
          <w:rPr>
            <w:noProof/>
          </w:rPr>
          <w:t>6</w:t>
        </w:r>
      </w:fldSimple>
      <w:r>
        <w:t xml:space="preserve"> - Select Firmware file window</w:t>
      </w:r>
    </w:p>
    <w:p w14:paraId="7C8D95EC" w14:textId="50261E3F" w:rsidR="00CF38F0" w:rsidRDefault="00CF38F0" w:rsidP="00BE59CD">
      <w:pPr>
        <w:pStyle w:val="ListParagraph"/>
        <w:keepNext/>
      </w:pPr>
      <w:r>
        <w:rPr>
          <w:noProof/>
        </w:rPr>
        <w:drawing>
          <wp:inline distT="0" distB="0" distL="0" distR="0" wp14:anchorId="61632F4D" wp14:editId="303EF4D0">
            <wp:extent cx="3586255" cy="2447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3013" cy="2486668"/>
                    </a:xfrm>
                    <a:prstGeom prst="rect">
                      <a:avLst/>
                    </a:prstGeom>
                  </pic:spPr>
                </pic:pic>
              </a:graphicData>
            </a:graphic>
          </wp:inline>
        </w:drawing>
      </w:r>
    </w:p>
    <w:p w14:paraId="75A2F476" w14:textId="25053FC3" w:rsidR="00BE59CD" w:rsidRDefault="00BE59CD" w:rsidP="00903374">
      <w:pPr>
        <w:pStyle w:val="Caption"/>
        <w:ind w:firstLine="720"/>
      </w:pPr>
      <w:r>
        <w:t xml:space="preserve">Figure </w:t>
      </w:r>
      <w:fldSimple w:instr=" SEQ Figure \* ARABIC ">
        <w:r w:rsidR="008B2149">
          <w:rPr>
            <w:noProof/>
          </w:rPr>
          <w:t>7</w:t>
        </w:r>
      </w:fldSimple>
      <w:r>
        <w:t xml:space="preserve"> - Select Firmware file path to upgrade</w:t>
      </w:r>
    </w:p>
    <w:p w14:paraId="3AAEBC83" w14:textId="2E82EA30" w:rsidR="0066430B" w:rsidRDefault="006003A9" w:rsidP="00903374">
      <w:pPr>
        <w:ind w:left="720"/>
      </w:pPr>
      <w:r>
        <w:lastRenderedPageBreak/>
        <w:t xml:space="preserve">After </w:t>
      </w:r>
      <w:r w:rsidR="00BE59CD">
        <w:t>provid</w:t>
      </w:r>
      <w:r>
        <w:t>ing</w:t>
      </w:r>
      <w:r w:rsidR="00BE59CD">
        <w:t xml:space="preserve"> the Firmware files, </w:t>
      </w:r>
      <w:r>
        <w:t>the application start performing firmware upgrades</w:t>
      </w:r>
      <w:r w:rsidR="00BE59CD">
        <w:t xml:space="preserve"> for all the selected switches</w:t>
      </w:r>
      <w:r>
        <w:t>.</w:t>
      </w:r>
    </w:p>
    <w:p w14:paraId="2F5050E2" w14:textId="1C5BDE24" w:rsidR="00DD7FD8" w:rsidRDefault="00DD7FD8" w:rsidP="00903374">
      <w:pPr>
        <w:ind w:left="720"/>
      </w:pPr>
      <w:r>
        <w:rPr>
          <w:noProof/>
        </w:rPr>
        <w:drawing>
          <wp:inline distT="0" distB="0" distL="0" distR="0" wp14:anchorId="0B65CC58" wp14:editId="15EB14D1">
            <wp:extent cx="2849880" cy="2167514"/>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207" cy="2176129"/>
                    </a:xfrm>
                    <a:prstGeom prst="rect">
                      <a:avLst/>
                    </a:prstGeom>
                  </pic:spPr>
                </pic:pic>
              </a:graphicData>
            </a:graphic>
          </wp:inline>
        </w:drawing>
      </w:r>
    </w:p>
    <w:p w14:paraId="223C1B7F" w14:textId="688CC694" w:rsidR="00BE59CD" w:rsidRDefault="00BE59CD" w:rsidP="00903374">
      <w:pPr>
        <w:pStyle w:val="Caption"/>
        <w:ind w:firstLine="720"/>
      </w:pPr>
      <w:r>
        <w:t xml:space="preserve">Figure </w:t>
      </w:r>
      <w:fldSimple w:instr=" SEQ Figure \* ARABIC ">
        <w:r w:rsidR="008B2149">
          <w:rPr>
            <w:noProof/>
          </w:rPr>
          <w:t>8</w:t>
        </w:r>
      </w:fldSimple>
      <w:r>
        <w:t xml:space="preserve"> - Firmware Upgrade status window</w:t>
      </w:r>
    </w:p>
    <w:p w14:paraId="3F8205B6" w14:textId="6CCB2738" w:rsidR="00BE59CD" w:rsidRDefault="00BE59CD" w:rsidP="00C42FBC">
      <w:pPr>
        <w:ind w:left="720"/>
      </w:pPr>
      <w:r>
        <w:t xml:space="preserve">Once the </w:t>
      </w:r>
      <w:r w:rsidR="006F3D85">
        <w:t>F</w:t>
      </w:r>
      <w:r>
        <w:t xml:space="preserve">irmware </w:t>
      </w:r>
      <w:r w:rsidR="006F3D85">
        <w:t>U</w:t>
      </w:r>
      <w:r>
        <w:t xml:space="preserve">pgrade </w:t>
      </w:r>
      <w:r w:rsidR="006003A9">
        <w:t xml:space="preserve">has been initiated </w:t>
      </w:r>
      <w:r>
        <w:t xml:space="preserve">for all </w:t>
      </w:r>
      <w:r w:rsidR="006F3D85">
        <w:t>selected</w:t>
      </w:r>
      <w:r>
        <w:t xml:space="preserve"> SDN Switches</w:t>
      </w:r>
      <w:r w:rsidR="006F3D85">
        <w:t xml:space="preserve"> </w:t>
      </w:r>
      <w:r w:rsidR="006003A9">
        <w:t xml:space="preserve">a </w:t>
      </w:r>
      <w:r w:rsidR="006F3D85">
        <w:t>popup window list</w:t>
      </w:r>
      <w:r w:rsidR="006003A9">
        <w:t>s</w:t>
      </w:r>
      <w:r w:rsidR="006F3D85">
        <w:t xml:space="preserve"> </w:t>
      </w:r>
      <w:r w:rsidR="006003A9">
        <w:t>the</w:t>
      </w:r>
      <w:r w:rsidR="006F3D85">
        <w:t xml:space="preserve"> SDN switches </w:t>
      </w:r>
      <w:r w:rsidR="006003A9">
        <w:t xml:space="preserve">that were upgraded using the </w:t>
      </w:r>
      <w:r w:rsidR="006F3D85" w:rsidRPr="006F3D85">
        <w:rPr>
          <w:i/>
          <w:iCs/>
        </w:rPr>
        <w:t>SDN Switch display name -Alias</w:t>
      </w:r>
      <w:r w:rsidR="006F3D85">
        <w:t>.</w:t>
      </w:r>
      <w:r>
        <w:t xml:space="preserve"> </w:t>
      </w:r>
      <w:r w:rsidR="008B4A96">
        <w:t xml:space="preserve">Also, the Progress bar will display as </w:t>
      </w:r>
      <w:bookmarkStart w:id="3" w:name="_GoBack"/>
      <w:bookmarkEnd w:id="3"/>
      <w:r w:rsidR="008B4A96">
        <w:t xml:space="preserve">100 percent complete. </w:t>
      </w:r>
      <w:r w:rsidR="004B14D6">
        <w:t xml:space="preserve">It will take a little time to reflect </w:t>
      </w:r>
      <w:r w:rsidR="00430508">
        <w:t>firmware upgrade status</w:t>
      </w:r>
      <w:r w:rsidR="004B14D6">
        <w:t xml:space="preserve"> on SEL-5056 Web Interface.</w:t>
      </w:r>
    </w:p>
    <w:p w14:paraId="324D4576" w14:textId="739F75A6" w:rsidR="00EB6FB0" w:rsidRDefault="00EB6FB0" w:rsidP="00C42FBC">
      <w:pPr>
        <w:keepNext/>
        <w:ind w:firstLine="720"/>
      </w:pPr>
      <w:r>
        <w:rPr>
          <w:noProof/>
        </w:rPr>
        <w:drawing>
          <wp:inline distT="0" distB="0" distL="0" distR="0" wp14:anchorId="47716361" wp14:editId="5C6B5840">
            <wp:extent cx="4450080" cy="225594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2416" cy="2267266"/>
                    </a:xfrm>
                    <a:prstGeom prst="rect">
                      <a:avLst/>
                    </a:prstGeom>
                  </pic:spPr>
                </pic:pic>
              </a:graphicData>
            </a:graphic>
          </wp:inline>
        </w:drawing>
      </w:r>
    </w:p>
    <w:p w14:paraId="32255238" w14:textId="54312C16" w:rsidR="006F3D85" w:rsidRDefault="006F3D85" w:rsidP="00C42FBC">
      <w:pPr>
        <w:pStyle w:val="Caption"/>
        <w:ind w:firstLine="720"/>
      </w:pPr>
      <w:r>
        <w:t xml:space="preserve">Figure </w:t>
      </w:r>
      <w:fldSimple w:instr=" SEQ Figure \* ARABIC ">
        <w:r w:rsidR="008B2149">
          <w:rPr>
            <w:noProof/>
          </w:rPr>
          <w:t>9</w:t>
        </w:r>
      </w:fldSimple>
      <w:r>
        <w:t xml:space="preserve"> - List of SDN switches for Firmware Upgrade</w:t>
      </w:r>
    </w:p>
    <w:p w14:paraId="2D829064" w14:textId="647D8FA3" w:rsidR="003F0B9C" w:rsidRDefault="006003A9" w:rsidP="00E77D5A">
      <w:r>
        <w:t xml:space="preserve">The firmware upgrade application is </w:t>
      </w:r>
      <w:r w:rsidR="00C06F45">
        <w:t>complete,</w:t>
      </w:r>
      <w:r>
        <w:t xml:space="preserve"> and y</w:t>
      </w:r>
      <w:r w:rsidR="00C42FBC">
        <w:t>ou can check the status of Firmware Upgrade process on SEL-5056 Web Interface.</w:t>
      </w:r>
    </w:p>
    <w:p w14:paraId="6A0E15B2" w14:textId="18A36EA0" w:rsidR="00FC667A" w:rsidRPr="00E77D5A" w:rsidRDefault="00FC667A" w:rsidP="00FC667A">
      <w:pPr>
        <w:rPr>
          <w:b/>
          <w:bCs/>
          <w:sz w:val="24"/>
          <w:szCs w:val="24"/>
        </w:rPr>
      </w:pPr>
      <w:r>
        <w:rPr>
          <w:b/>
          <w:bCs/>
          <w:sz w:val="24"/>
          <w:szCs w:val="24"/>
        </w:rPr>
        <w:t>CONCLUSION</w:t>
      </w:r>
    </w:p>
    <w:p w14:paraId="4718F052" w14:textId="241FF407" w:rsidR="00E77D5A" w:rsidRPr="00FC667A" w:rsidRDefault="00273B36" w:rsidP="00FC667A">
      <w:pPr>
        <w:rPr>
          <w:b/>
          <w:bCs/>
        </w:rPr>
      </w:pPr>
      <w:r>
        <w:t>This application guide describes how to use a</w:t>
      </w:r>
      <w:r w:rsidR="00256AFA">
        <w:t>n</w:t>
      </w:r>
      <w:r>
        <w:t xml:space="preserve"> application to automate the firmware upgrade of all of your switches managed by the SEL-5056 Flow Controller.    </w:t>
      </w:r>
      <w:r w:rsidR="00FC667A">
        <w:t xml:space="preserve"> </w:t>
      </w:r>
    </w:p>
    <w:sectPr w:rsidR="00E77D5A" w:rsidRPr="00FC667A">
      <w:footerReference w:type="default" r:id="rId1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26AD7" w16cex:dateUtc="2020-10-27T13: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F956" w14:textId="77777777" w:rsidR="00645C25" w:rsidRDefault="00645C25" w:rsidP="004462AB">
      <w:pPr>
        <w:spacing w:after="0" w:line="240" w:lineRule="auto"/>
      </w:pPr>
      <w:r>
        <w:separator/>
      </w:r>
    </w:p>
  </w:endnote>
  <w:endnote w:type="continuationSeparator" w:id="0">
    <w:p w14:paraId="1D1EED67" w14:textId="77777777" w:rsidR="00645C25" w:rsidRDefault="00645C25" w:rsidP="004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907950"/>
      <w:docPartObj>
        <w:docPartGallery w:val="Page Numbers (Bottom of Page)"/>
        <w:docPartUnique/>
      </w:docPartObj>
    </w:sdtPr>
    <w:sdtEndPr>
      <w:rPr>
        <w:noProof/>
      </w:rPr>
    </w:sdtEndPr>
    <w:sdtContent>
      <w:p w14:paraId="62FE4F35" w14:textId="77777777" w:rsidR="004462AB" w:rsidRDefault="004462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B7CCE2" w14:textId="290749FB" w:rsidR="004462AB" w:rsidRDefault="004462AB">
    <w:pPr>
      <w:pStyle w:val="Footer"/>
    </w:pPr>
    <w:r>
      <w:t>SEL Firmware Upgrade GUI Application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F3976" w14:textId="77777777" w:rsidR="00645C25" w:rsidRDefault="00645C25" w:rsidP="004462AB">
      <w:pPr>
        <w:spacing w:after="0" w:line="240" w:lineRule="auto"/>
      </w:pPr>
      <w:r>
        <w:separator/>
      </w:r>
    </w:p>
  </w:footnote>
  <w:footnote w:type="continuationSeparator" w:id="0">
    <w:p w14:paraId="521643DE" w14:textId="77777777" w:rsidR="00645C25" w:rsidRDefault="00645C25" w:rsidP="00446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05F2F"/>
    <w:multiLevelType w:val="hybridMultilevel"/>
    <w:tmpl w:val="C17C3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nja Dnyanoba Solanke">
    <w15:presenceInfo w15:providerId="None" w15:userId="Munja Dnyanoba Sola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31"/>
    <w:rsid w:val="0001432E"/>
    <w:rsid w:val="00045116"/>
    <w:rsid w:val="00050C1F"/>
    <w:rsid w:val="000E01C5"/>
    <w:rsid w:val="000E5CDC"/>
    <w:rsid w:val="000F4953"/>
    <w:rsid w:val="00161436"/>
    <w:rsid w:val="0019124B"/>
    <w:rsid w:val="001D2D5B"/>
    <w:rsid w:val="001E48DA"/>
    <w:rsid w:val="00256AFA"/>
    <w:rsid w:val="00273B36"/>
    <w:rsid w:val="002A174B"/>
    <w:rsid w:val="002B7B2D"/>
    <w:rsid w:val="002C5F4E"/>
    <w:rsid w:val="00303CA7"/>
    <w:rsid w:val="00350991"/>
    <w:rsid w:val="003F0B9C"/>
    <w:rsid w:val="003F0F93"/>
    <w:rsid w:val="00410087"/>
    <w:rsid w:val="00430508"/>
    <w:rsid w:val="004355D1"/>
    <w:rsid w:val="004462AB"/>
    <w:rsid w:val="004641F6"/>
    <w:rsid w:val="00476CAA"/>
    <w:rsid w:val="00485724"/>
    <w:rsid w:val="004B13D1"/>
    <w:rsid w:val="004B14D6"/>
    <w:rsid w:val="004B3DB6"/>
    <w:rsid w:val="004C3847"/>
    <w:rsid w:val="004C399C"/>
    <w:rsid w:val="004D2FE7"/>
    <w:rsid w:val="004E48A3"/>
    <w:rsid w:val="005338FE"/>
    <w:rsid w:val="00541102"/>
    <w:rsid w:val="00542161"/>
    <w:rsid w:val="00553776"/>
    <w:rsid w:val="005D3958"/>
    <w:rsid w:val="006003A9"/>
    <w:rsid w:val="00626238"/>
    <w:rsid w:val="00645C25"/>
    <w:rsid w:val="00645C85"/>
    <w:rsid w:val="006515C6"/>
    <w:rsid w:val="0066430B"/>
    <w:rsid w:val="0066571D"/>
    <w:rsid w:val="00666F60"/>
    <w:rsid w:val="006C0104"/>
    <w:rsid w:val="006F3D85"/>
    <w:rsid w:val="00706113"/>
    <w:rsid w:val="007562CA"/>
    <w:rsid w:val="00784B9B"/>
    <w:rsid w:val="0078690A"/>
    <w:rsid w:val="007F158A"/>
    <w:rsid w:val="007F5E97"/>
    <w:rsid w:val="00802A5A"/>
    <w:rsid w:val="008049B6"/>
    <w:rsid w:val="00867460"/>
    <w:rsid w:val="008739A2"/>
    <w:rsid w:val="008A1B9F"/>
    <w:rsid w:val="008B2149"/>
    <w:rsid w:val="008B4A96"/>
    <w:rsid w:val="008B7F31"/>
    <w:rsid w:val="00903374"/>
    <w:rsid w:val="00983C55"/>
    <w:rsid w:val="009B31A5"/>
    <w:rsid w:val="00A057CC"/>
    <w:rsid w:val="00A1475A"/>
    <w:rsid w:val="00A80149"/>
    <w:rsid w:val="00AA335C"/>
    <w:rsid w:val="00AD7624"/>
    <w:rsid w:val="00AE0F6C"/>
    <w:rsid w:val="00B12C5C"/>
    <w:rsid w:val="00B12DCE"/>
    <w:rsid w:val="00B56295"/>
    <w:rsid w:val="00B62AB5"/>
    <w:rsid w:val="00B920D3"/>
    <w:rsid w:val="00BD3BA4"/>
    <w:rsid w:val="00BE59CD"/>
    <w:rsid w:val="00BF0EA4"/>
    <w:rsid w:val="00C06F45"/>
    <w:rsid w:val="00C25E87"/>
    <w:rsid w:val="00C42FBC"/>
    <w:rsid w:val="00C67786"/>
    <w:rsid w:val="00C76224"/>
    <w:rsid w:val="00CB03F6"/>
    <w:rsid w:val="00CF38F0"/>
    <w:rsid w:val="00D11130"/>
    <w:rsid w:val="00D257F4"/>
    <w:rsid w:val="00D32CEE"/>
    <w:rsid w:val="00D71191"/>
    <w:rsid w:val="00DA67BE"/>
    <w:rsid w:val="00DB2309"/>
    <w:rsid w:val="00DD1266"/>
    <w:rsid w:val="00DD7FD8"/>
    <w:rsid w:val="00E55205"/>
    <w:rsid w:val="00E77D5A"/>
    <w:rsid w:val="00E95F44"/>
    <w:rsid w:val="00EB6FB0"/>
    <w:rsid w:val="00EC2FDA"/>
    <w:rsid w:val="00ED3A05"/>
    <w:rsid w:val="00EE4493"/>
    <w:rsid w:val="00F7028A"/>
    <w:rsid w:val="00F7379F"/>
    <w:rsid w:val="00FC667A"/>
    <w:rsid w:val="00FF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3F31E"/>
  <w15:chartTrackingRefBased/>
  <w15:docId w15:val="{B43A6291-5302-43CB-88AD-A9F6B446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62AB5"/>
    <w:pPr>
      <w:spacing w:after="200" w:line="240" w:lineRule="auto"/>
    </w:pPr>
    <w:rPr>
      <w:i/>
      <w:iCs/>
      <w:color w:val="44546A" w:themeColor="text2"/>
      <w:sz w:val="18"/>
      <w:szCs w:val="18"/>
    </w:rPr>
  </w:style>
  <w:style w:type="table" w:styleId="TableGrid">
    <w:name w:val="Table Grid"/>
    <w:basedOn w:val="TableNormal"/>
    <w:uiPriority w:val="39"/>
    <w:rsid w:val="00651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B9B"/>
    <w:pPr>
      <w:ind w:left="720"/>
      <w:contextualSpacing/>
    </w:pPr>
  </w:style>
  <w:style w:type="paragraph" w:styleId="Header">
    <w:name w:val="header"/>
    <w:basedOn w:val="Normal"/>
    <w:link w:val="HeaderChar"/>
    <w:uiPriority w:val="99"/>
    <w:unhideWhenUsed/>
    <w:rsid w:val="00446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2AB"/>
  </w:style>
  <w:style w:type="paragraph" w:styleId="Footer">
    <w:name w:val="footer"/>
    <w:basedOn w:val="Normal"/>
    <w:link w:val="FooterChar"/>
    <w:uiPriority w:val="99"/>
    <w:unhideWhenUsed/>
    <w:rsid w:val="00446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2AB"/>
  </w:style>
  <w:style w:type="character" w:styleId="CommentReference">
    <w:name w:val="annotation reference"/>
    <w:basedOn w:val="DefaultParagraphFont"/>
    <w:uiPriority w:val="99"/>
    <w:semiHidden/>
    <w:unhideWhenUsed/>
    <w:rsid w:val="00F7379F"/>
    <w:rPr>
      <w:sz w:val="16"/>
      <w:szCs w:val="16"/>
    </w:rPr>
  </w:style>
  <w:style w:type="paragraph" w:styleId="CommentText">
    <w:name w:val="annotation text"/>
    <w:basedOn w:val="Normal"/>
    <w:link w:val="CommentTextChar"/>
    <w:uiPriority w:val="99"/>
    <w:semiHidden/>
    <w:unhideWhenUsed/>
    <w:rsid w:val="00F7379F"/>
    <w:pPr>
      <w:spacing w:line="240" w:lineRule="auto"/>
    </w:pPr>
    <w:rPr>
      <w:sz w:val="20"/>
      <w:szCs w:val="20"/>
    </w:rPr>
  </w:style>
  <w:style w:type="character" w:customStyle="1" w:styleId="CommentTextChar">
    <w:name w:val="Comment Text Char"/>
    <w:basedOn w:val="DefaultParagraphFont"/>
    <w:link w:val="CommentText"/>
    <w:uiPriority w:val="99"/>
    <w:semiHidden/>
    <w:rsid w:val="00F7379F"/>
    <w:rPr>
      <w:sz w:val="20"/>
      <w:szCs w:val="20"/>
    </w:rPr>
  </w:style>
  <w:style w:type="paragraph" w:styleId="CommentSubject">
    <w:name w:val="annotation subject"/>
    <w:basedOn w:val="CommentText"/>
    <w:next w:val="CommentText"/>
    <w:link w:val="CommentSubjectChar"/>
    <w:uiPriority w:val="99"/>
    <w:semiHidden/>
    <w:unhideWhenUsed/>
    <w:rsid w:val="00F7379F"/>
    <w:rPr>
      <w:b/>
      <w:bCs/>
    </w:rPr>
  </w:style>
  <w:style w:type="character" w:customStyle="1" w:styleId="CommentSubjectChar">
    <w:name w:val="Comment Subject Char"/>
    <w:basedOn w:val="CommentTextChar"/>
    <w:link w:val="CommentSubject"/>
    <w:uiPriority w:val="99"/>
    <w:semiHidden/>
    <w:rsid w:val="00F7379F"/>
    <w:rPr>
      <w:b/>
      <w:bCs/>
      <w:sz w:val="20"/>
      <w:szCs w:val="20"/>
    </w:rPr>
  </w:style>
  <w:style w:type="paragraph" w:styleId="BalloonText">
    <w:name w:val="Balloon Text"/>
    <w:basedOn w:val="Normal"/>
    <w:link w:val="BalloonTextChar"/>
    <w:uiPriority w:val="99"/>
    <w:semiHidden/>
    <w:unhideWhenUsed/>
    <w:rsid w:val="00F73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7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4982">
      <w:bodyDiv w:val="1"/>
      <w:marLeft w:val="0"/>
      <w:marRight w:val="0"/>
      <w:marTop w:val="0"/>
      <w:marBottom w:val="0"/>
      <w:divBdr>
        <w:top w:val="none" w:sz="0" w:space="0" w:color="auto"/>
        <w:left w:val="none" w:sz="0" w:space="0" w:color="auto"/>
        <w:bottom w:val="none" w:sz="0" w:space="0" w:color="auto"/>
        <w:right w:val="none" w:sz="0" w:space="0" w:color="auto"/>
      </w:divBdr>
    </w:div>
    <w:div w:id="1949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18/08/relationships/commentsExtensible" Target="commentsExtensible.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Munja Dnyanoba Solanke</dc:creator>
  <cp:keywords/>
  <dc:description/>
  <cp:lastModifiedBy>Munja Dnyanoba Solanke</cp:lastModifiedBy>
  <cp:revision>19</cp:revision>
  <dcterms:created xsi:type="dcterms:W3CDTF">2020-10-29T20:08:00Z</dcterms:created>
  <dcterms:modified xsi:type="dcterms:W3CDTF">2020-12-02T17:33:00Z</dcterms:modified>
</cp:coreProperties>
</file>